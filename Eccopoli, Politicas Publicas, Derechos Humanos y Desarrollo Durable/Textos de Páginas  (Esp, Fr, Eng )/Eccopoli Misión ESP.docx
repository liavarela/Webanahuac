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3CFF8" w14:textId="77777777" w:rsidR="00237673" w:rsidRPr="00521A48" w:rsidRDefault="00EA2B56" w:rsidP="007E1B1F">
      <w:pPr>
        <w:jc w:val="both"/>
        <w:rPr>
          <w:rFonts w:ascii="Arial" w:hAnsi="Arial" w:cs="Arial"/>
          <w:b/>
          <w:color w:val="EE5918"/>
          <w:lang w:val="es-ES_tradnl"/>
        </w:rPr>
      </w:pPr>
      <w:r w:rsidRPr="00521A48">
        <w:rPr>
          <w:rFonts w:ascii="Arial" w:hAnsi="Arial" w:cs="Arial"/>
          <w:b/>
          <w:color w:val="EE5918"/>
          <w:lang w:val="es-ES_tradnl"/>
        </w:rPr>
        <w:t xml:space="preserve">Misión </w:t>
      </w:r>
    </w:p>
    <w:p w14:paraId="419E1896" w14:textId="77777777" w:rsidR="00EA2B56" w:rsidRPr="00521A48" w:rsidRDefault="00EA2B56" w:rsidP="007E1B1F">
      <w:pPr>
        <w:jc w:val="both"/>
        <w:rPr>
          <w:rFonts w:ascii="Arial" w:hAnsi="Arial" w:cs="Arial"/>
          <w:lang w:val="es-ES_tradnl"/>
        </w:rPr>
      </w:pPr>
    </w:p>
    <w:p w14:paraId="692214DF" w14:textId="71CD388C" w:rsidR="00EA2B56" w:rsidRPr="00521A48" w:rsidRDefault="00531359" w:rsidP="007E1B1F">
      <w:pPr>
        <w:jc w:val="both"/>
        <w:rPr>
          <w:rFonts w:ascii="Arial" w:hAnsi="Arial" w:cs="Arial"/>
          <w:lang w:val="es-ES_tradnl"/>
        </w:rPr>
      </w:pPr>
      <w:r>
        <w:rPr>
          <w:rFonts w:ascii="Arial" w:hAnsi="Arial" w:cs="Arial"/>
          <w:lang w:val="es-ES_tradnl"/>
        </w:rPr>
        <w:t>Eccopoli es una o</w:t>
      </w:r>
      <w:r w:rsidR="00EA2B56" w:rsidRPr="00521A48">
        <w:rPr>
          <w:rFonts w:ascii="Arial" w:hAnsi="Arial" w:cs="Arial"/>
          <w:lang w:val="es-ES_tradnl"/>
        </w:rPr>
        <w:t xml:space="preserve">rganización No-gubernamental (ONG) que tiene por objetivo identificar necesidades importantes en comunidades </w:t>
      </w:r>
      <w:r>
        <w:rPr>
          <w:rFonts w:ascii="Arial" w:hAnsi="Arial" w:cs="Arial"/>
          <w:lang w:val="es-ES_tradnl"/>
        </w:rPr>
        <w:t>vulnerables</w:t>
      </w:r>
      <w:r w:rsidR="00EA2B56" w:rsidRPr="00521A48">
        <w:rPr>
          <w:rFonts w:ascii="Arial" w:hAnsi="Arial" w:cs="Arial"/>
          <w:lang w:val="es-ES_tradnl"/>
        </w:rPr>
        <w:t xml:space="preserve"> en Haití, México y otros países de la región. Estas necesidades identificadas pueden eventualmente llevar a importantes cambios en cuestiones de políticas publicas.</w:t>
      </w:r>
      <w:r w:rsidR="00CE66B0" w:rsidRPr="00521A48">
        <w:rPr>
          <w:rFonts w:ascii="Arial" w:hAnsi="Arial" w:cs="Arial"/>
          <w:lang w:val="es-ES_tradnl"/>
        </w:rPr>
        <w:t xml:space="preserve"> </w:t>
      </w:r>
      <w:r w:rsidR="005C7349">
        <w:rPr>
          <w:rFonts w:ascii="Arial" w:hAnsi="Arial" w:cs="Arial"/>
          <w:lang w:val="es-ES_tradnl"/>
        </w:rPr>
        <w:t>Al t</w:t>
      </w:r>
      <w:r w:rsidR="00CE66B0" w:rsidRPr="00521A48">
        <w:rPr>
          <w:rFonts w:ascii="Arial" w:hAnsi="Arial" w:cs="Arial"/>
          <w:lang w:val="es-ES_tradnl"/>
        </w:rPr>
        <w:t>rabaja</w:t>
      </w:r>
      <w:r w:rsidR="005C7349">
        <w:rPr>
          <w:rFonts w:ascii="Arial" w:hAnsi="Arial" w:cs="Arial"/>
          <w:lang w:val="es-ES_tradnl"/>
        </w:rPr>
        <w:t xml:space="preserve">r </w:t>
      </w:r>
      <w:r w:rsidR="00CE66B0" w:rsidRPr="00521A48">
        <w:rPr>
          <w:rFonts w:ascii="Arial" w:hAnsi="Arial" w:cs="Arial"/>
          <w:lang w:val="es-ES_tradnl"/>
        </w:rPr>
        <w:t>con comunidades a un nivel de base, Eccopoli es un actor importante en catalizar cambio y progreso a través de un desarrollo pol</w:t>
      </w:r>
      <w:r w:rsidR="00AA7108" w:rsidRPr="00521A48">
        <w:rPr>
          <w:rFonts w:ascii="Arial" w:hAnsi="Arial" w:cs="Arial"/>
          <w:lang w:val="es-ES_tradnl"/>
        </w:rPr>
        <w:t>ítico y económico</w:t>
      </w:r>
      <w:r w:rsidR="00CE66B0" w:rsidRPr="00521A48">
        <w:rPr>
          <w:rFonts w:ascii="Arial" w:hAnsi="Arial" w:cs="Arial"/>
          <w:lang w:val="es-ES_tradnl"/>
        </w:rPr>
        <w:t xml:space="preserve">. </w:t>
      </w:r>
    </w:p>
    <w:p w14:paraId="5B87A745" w14:textId="77777777" w:rsidR="00CE66B0" w:rsidRPr="00521A48" w:rsidRDefault="00CE66B0" w:rsidP="007E1B1F">
      <w:pPr>
        <w:jc w:val="both"/>
        <w:rPr>
          <w:rFonts w:ascii="Arial" w:hAnsi="Arial" w:cs="Arial"/>
          <w:lang w:val="es-ES_tradnl"/>
        </w:rPr>
      </w:pPr>
    </w:p>
    <w:p w14:paraId="7E28F05B" w14:textId="376446EC" w:rsidR="00F427FB" w:rsidRPr="00521A48" w:rsidRDefault="00CE66B0" w:rsidP="007E1B1F">
      <w:pPr>
        <w:jc w:val="both"/>
        <w:rPr>
          <w:rFonts w:ascii="Arial" w:hAnsi="Arial" w:cs="Arial"/>
          <w:lang w:val="es-ES_tradnl"/>
        </w:rPr>
      </w:pPr>
      <w:r w:rsidRPr="00521A48">
        <w:rPr>
          <w:rFonts w:ascii="Arial" w:hAnsi="Arial" w:cs="Arial"/>
          <w:lang w:val="es-ES_tradnl"/>
        </w:rPr>
        <w:t xml:space="preserve">Trabajando a través de nuestros tres pilares, </w:t>
      </w:r>
      <w:r w:rsidR="006B79B9" w:rsidRPr="00521A48">
        <w:rPr>
          <w:rFonts w:ascii="Arial" w:hAnsi="Arial" w:cs="Arial"/>
          <w:lang w:val="es-ES_tradnl"/>
        </w:rPr>
        <w:t>Estado de Derecho-Derechos Humanos</w:t>
      </w:r>
      <w:r w:rsidRPr="00521A48">
        <w:rPr>
          <w:rFonts w:ascii="Arial" w:hAnsi="Arial" w:cs="Arial"/>
          <w:lang w:val="es-ES_tradnl"/>
        </w:rPr>
        <w:t xml:space="preserve">, Desarrollo </w:t>
      </w:r>
      <w:r w:rsidR="004F7D87" w:rsidRPr="00521A48">
        <w:rPr>
          <w:rFonts w:ascii="Arial" w:hAnsi="Arial" w:cs="Arial"/>
          <w:lang w:val="es-ES_tradnl"/>
        </w:rPr>
        <w:t>Dur</w:t>
      </w:r>
      <w:r w:rsidRPr="00521A48">
        <w:rPr>
          <w:rFonts w:ascii="Arial" w:hAnsi="Arial" w:cs="Arial"/>
          <w:lang w:val="es-ES_tradnl"/>
        </w:rPr>
        <w:t xml:space="preserve">able, </w:t>
      </w:r>
      <w:r w:rsidR="004F7D87" w:rsidRPr="00521A48">
        <w:rPr>
          <w:rFonts w:ascii="Arial" w:hAnsi="Arial" w:cs="Arial"/>
          <w:lang w:val="es-ES_tradnl"/>
        </w:rPr>
        <w:t>y</w:t>
      </w:r>
      <w:r w:rsidR="006B79B9" w:rsidRPr="00521A48">
        <w:rPr>
          <w:rFonts w:ascii="Arial" w:hAnsi="Arial" w:cs="Arial"/>
          <w:lang w:val="es-ES_tradnl"/>
        </w:rPr>
        <w:t xml:space="preserve"> Equidad-de-género</w:t>
      </w:r>
      <w:r w:rsidR="004F7D87" w:rsidRPr="00521A48">
        <w:rPr>
          <w:rFonts w:ascii="Arial" w:hAnsi="Arial" w:cs="Arial"/>
          <w:lang w:val="es-ES_tradnl"/>
        </w:rPr>
        <w:t xml:space="preserve">, Eccopoli financia proyectos para mejorar comunidades en estas tres áreas. En Haití, </w:t>
      </w:r>
      <w:ins w:id="0" w:author="Microsoft Office User" w:date="2019-09-01T23:54:00Z">
        <w:r w:rsidR="005C7349">
          <w:rPr>
            <w:rFonts w:ascii="Arial" w:hAnsi="Arial" w:cs="Arial"/>
            <w:lang w:val="es-ES_tradnl"/>
          </w:rPr>
          <w:t xml:space="preserve">dentro del pilar de Desarrollo Durable, </w:t>
        </w:r>
      </w:ins>
      <w:r w:rsidR="004F7D87" w:rsidRPr="00521A48">
        <w:rPr>
          <w:rFonts w:ascii="Arial" w:hAnsi="Arial" w:cs="Arial"/>
          <w:lang w:val="es-ES_tradnl"/>
        </w:rPr>
        <w:t xml:space="preserve">se está desarrollando un proyecto para financiar filtros de agua </w:t>
      </w:r>
      <w:ins w:id="1" w:author="Microsoft Office User" w:date="2019-09-01T23:54:00Z">
        <w:r w:rsidR="005C7349">
          <w:rPr>
            <w:rFonts w:ascii="Arial" w:hAnsi="Arial" w:cs="Arial"/>
            <w:lang w:val="es-ES_tradnl"/>
          </w:rPr>
          <w:t>para</w:t>
        </w:r>
        <w:r w:rsidR="005C7349">
          <w:rPr>
            <w:rFonts w:ascii="Arial" w:hAnsi="Arial" w:cs="Arial"/>
            <w:lang w:val="es-ES_tradnl"/>
          </w:rPr>
          <w:t xml:space="preserve"> otorgarlos a</w:t>
        </w:r>
      </w:ins>
      <w:del w:id="2" w:author="Microsoft Office User" w:date="2019-09-01T23:54:00Z">
        <w:r w:rsidR="005C7349" w:rsidDel="005C7349">
          <w:rPr>
            <w:rFonts w:ascii="Arial" w:hAnsi="Arial" w:cs="Arial"/>
            <w:lang w:val="es-ES_tradnl"/>
          </w:rPr>
          <w:delText>para</w:delText>
        </w:r>
      </w:del>
      <w:r w:rsidR="005C7349">
        <w:rPr>
          <w:rFonts w:ascii="Arial" w:hAnsi="Arial" w:cs="Arial"/>
          <w:lang w:val="es-ES_tradnl"/>
        </w:rPr>
        <w:t xml:space="preserve"> </w:t>
      </w:r>
      <w:r w:rsidR="004F7D87" w:rsidRPr="00521A48">
        <w:rPr>
          <w:rFonts w:ascii="Arial" w:hAnsi="Arial" w:cs="Arial"/>
          <w:lang w:val="es-ES_tradnl"/>
        </w:rPr>
        <w:t xml:space="preserve">comunidades que carecen de agua potable. También tenemos en mira financiar </w:t>
      </w:r>
      <w:del w:id="3" w:author="Microsoft Office User" w:date="2019-09-01T23:55:00Z">
        <w:r w:rsidR="004F7D87" w:rsidRPr="00521A48" w:rsidDel="005C7349">
          <w:rPr>
            <w:rFonts w:ascii="Arial" w:hAnsi="Arial" w:cs="Arial"/>
            <w:lang w:val="es-ES_tradnl"/>
          </w:rPr>
          <w:delText xml:space="preserve">proyectos </w:delText>
        </w:r>
      </w:del>
      <w:ins w:id="4" w:author="Microsoft Office User" w:date="2019-09-01T23:55:00Z">
        <w:r w:rsidR="005C7349">
          <w:rPr>
            <w:rFonts w:ascii="Arial" w:hAnsi="Arial" w:cs="Arial"/>
            <w:lang w:val="es-ES_tradnl"/>
          </w:rPr>
          <w:t>conferencias</w:t>
        </w:r>
        <w:r w:rsidR="005C7349" w:rsidRPr="00521A48">
          <w:rPr>
            <w:rFonts w:ascii="Arial" w:hAnsi="Arial" w:cs="Arial"/>
            <w:lang w:val="es-ES_tradnl"/>
          </w:rPr>
          <w:t xml:space="preserve"> </w:t>
        </w:r>
      </w:ins>
      <w:r w:rsidR="004F7D87" w:rsidRPr="00521A48">
        <w:rPr>
          <w:rFonts w:ascii="Arial" w:hAnsi="Arial" w:cs="Arial"/>
          <w:lang w:val="es-ES_tradnl"/>
        </w:rPr>
        <w:t xml:space="preserve">de Equidad-de-género, </w:t>
      </w:r>
      <w:del w:id="5" w:author="Microsoft Office User" w:date="2019-09-01T23:55:00Z">
        <w:r w:rsidR="006B79B9" w:rsidRPr="00521A48" w:rsidDel="005C7349">
          <w:rPr>
            <w:rFonts w:ascii="Arial" w:hAnsi="Arial" w:cs="Arial"/>
            <w:lang w:val="es-ES_tradnl"/>
          </w:rPr>
          <w:delText xml:space="preserve">tales </w:delText>
        </w:r>
        <w:r w:rsidR="004F7D87" w:rsidRPr="00521A48" w:rsidDel="005C7349">
          <w:rPr>
            <w:rFonts w:ascii="Arial" w:hAnsi="Arial" w:cs="Arial"/>
            <w:lang w:val="es-ES_tradnl"/>
          </w:rPr>
          <w:delText xml:space="preserve">como conferencias </w:delText>
        </w:r>
      </w:del>
      <w:r w:rsidR="004F7D87" w:rsidRPr="00521A48">
        <w:rPr>
          <w:rFonts w:ascii="Arial" w:hAnsi="Arial" w:cs="Arial"/>
          <w:lang w:val="es-ES_tradnl"/>
        </w:rPr>
        <w:t>promoviendo “</w:t>
      </w:r>
      <w:r w:rsidR="00F427FB" w:rsidRPr="00521A48">
        <w:rPr>
          <w:rFonts w:ascii="Arial" w:hAnsi="Arial" w:cs="Arial"/>
          <w:lang w:val="es-ES_tradnl"/>
        </w:rPr>
        <w:t>La erradicación de todo tipo de v</w:t>
      </w:r>
      <w:r w:rsidR="004F7D87" w:rsidRPr="00521A48">
        <w:rPr>
          <w:rFonts w:ascii="Arial" w:hAnsi="Arial" w:cs="Arial"/>
          <w:lang w:val="es-ES_tradnl"/>
        </w:rPr>
        <w:t>iolencia contra las mujeres” y otras conferencias donde miembros de la comunidad acuden a platicas ot</w:t>
      </w:r>
      <w:r w:rsidR="00F427FB" w:rsidRPr="00521A48">
        <w:rPr>
          <w:rFonts w:ascii="Arial" w:hAnsi="Arial" w:cs="Arial"/>
          <w:lang w:val="es-ES_tradnl"/>
        </w:rPr>
        <w:t>orgadas por mujeres líderes, en las cuales</w:t>
      </w:r>
      <w:r w:rsidR="004F7D87" w:rsidRPr="00521A48">
        <w:rPr>
          <w:rFonts w:ascii="Arial" w:hAnsi="Arial" w:cs="Arial"/>
          <w:lang w:val="es-ES_tradnl"/>
        </w:rPr>
        <w:t xml:space="preserve"> también </w:t>
      </w:r>
      <w:r w:rsidR="00F427FB" w:rsidRPr="00521A48">
        <w:rPr>
          <w:rFonts w:ascii="Arial" w:hAnsi="Arial" w:cs="Arial"/>
          <w:lang w:val="es-ES_tradnl"/>
        </w:rPr>
        <w:t>participan</w:t>
      </w:r>
      <w:r w:rsidR="004F7D87" w:rsidRPr="00521A48">
        <w:rPr>
          <w:rFonts w:ascii="Arial" w:hAnsi="Arial" w:cs="Arial"/>
          <w:lang w:val="es-ES_tradnl"/>
        </w:rPr>
        <w:t xml:space="preserve"> Gobernadores,</w:t>
      </w:r>
      <w:r w:rsidR="00F427FB" w:rsidRPr="00521A48">
        <w:rPr>
          <w:rFonts w:ascii="Arial" w:hAnsi="Arial" w:cs="Arial"/>
          <w:lang w:val="es-ES_tradnl"/>
        </w:rPr>
        <w:t xml:space="preserve"> Alcaldes, Organizaciones de M</w:t>
      </w:r>
      <w:r w:rsidR="006B79B9" w:rsidRPr="00521A48">
        <w:rPr>
          <w:rFonts w:ascii="Arial" w:hAnsi="Arial" w:cs="Arial"/>
          <w:lang w:val="es-ES_tradnl"/>
        </w:rPr>
        <w:t>ujeres, la Sociedad Civil y la A</w:t>
      </w:r>
      <w:r w:rsidR="00F427FB" w:rsidRPr="00521A48">
        <w:rPr>
          <w:rFonts w:ascii="Arial" w:hAnsi="Arial" w:cs="Arial"/>
          <w:lang w:val="es-ES_tradnl"/>
        </w:rPr>
        <w:t xml:space="preserve">cademia. </w:t>
      </w:r>
      <w:del w:id="6" w:author="Microsoft Office User" w:date="2019-09-02T00:31:00Z">
        <w:r w:rsidR="00F427FB" w:rsidRPr="00521A48" w:rsidDel="000D28D9">
          <w:rPr>
            <w:rFonts w:ascii="Arial" w:hAnsi="Arial" w:cs="Arial"/>
            <w:lang w:val="es-ES_tradnl"/>
          </w:rPr>
          <w:delText xml:space="preserve">En </w:delText>
        </w:r>
      </w:del>
      <w:ins w:id="7" w:author="Microsoft Office User" w:date="2019-09-02T00:31:00Z">
        <w:r w:rsidR="000D28D9">
          <w:rPr>
            <w:rFonts w:ascii="Arial" w:hAnsi="Arial" w:cs="Arial"/>
            <w:lang w:val="es-ES_tradnl"/>
          </w:rPr>
          <w:t>Dentro</w:t>
        </w:r>
        <w:r w:rsidR="000D28D9" w:rsidRPr="00521A48">
          <w:rPr>
            <w:rFonts w:ascii="Arial" w:hAnsi="Arial" w:cs="Arial"/>
            <w:lang w:val="es-ES_tradnl"/>
          </w:rPr>
          <w:t xml:space="preserve"> </w:t>
        </w:r>
        <w:r w:rsidR="000D28D9">
          <w:rPr>
            <w:rFonts w:ascii="Arial" w:hAnsi="Arial" w:cs="Arial"/>
            <w:lang w:val="es-ES_tradnl"/>
          </w:rPr>
          <w:t>d</w:t>
        </w:r>
      </w:ins>
      <w:r w:rsidR="00F427FB" w:rsidRPr="00521A48">
        <w:rPr>
          <w:rFonts w:ascii="Arial" w:hAnsi="Arial" w:cs="Arial"/>
          <w:lang w:val="es-ES_tradnl"/>
        </w:rPr>
        <w:t>el</w:t>
      </w:r>
      <w:del w:id="8" w:author="Microsoft Office User" w:date="2019-09-02T00:02:00Z">
        <w:r w:rsidR="00F427FB" w:rsidRPr="00521A48" w:rsidDel="00CD62E1">
          <w:rPr>
            <w:rFonts w:ascii="Arial" w:hAnsi="Arial" w:cs="Arial"/>
            <w:lang w:val="es-ES_tradnl"/>
          </w:rPr>
          <w:delText xml:space="preserve"> tercer</w:delText>
        </w:r>
      </w:del>
      <w:r w:rsidR="00F427FB" w:rsidRPr="00521A48">
        <w:rPr>
          <w:rFonts w:ascii="Arial" w:hAnsi="Arial" w:cs="Arial"/>
          <w:lang w:val="es-ES_tradnl"/>
        </w:rPr>
        <w:t xml:space="preserve"> pilar de Estado-de Derecho-Derechos-Humanos, Eccopoli reúne a jueces, alcaldes, la policía local, </w:t>
      </w:r>
      <w:r w:rsidR="009D28CF" w:rsidRPr="00521A48">
        <w:rPr>
          <w:rFonts w:ascii="Arial" w:hAnsi="Arial" w:cs="Arial"/>
          <w:lang w:val="es-ES_tradnl"/>
        </w:rPr>
        <w:t>organizaciones de prevención del crimen y de trata de personas, a la policía de Naciones Unidas</w:t>
      </w:r>
      <w:r w:rsidR="00531359">
        <w:rPr>
          <w:rFonts w:ascii="Arial" w:hAnsi="Arial" w:cs="Arial"/>
          <w:lang w:val="es-ES_tradnl"/>
        </w:rPr>
        <w:t xml:space="preserve"> (UNPOL) </w:t>
      </w:r>
      <w:ins w:id="9" w:author="Microsoft Office User" w:date="2019-09-02T00:31:00Z">
        <w:r w:rsidR="00FB43E0">
          <w:rPr>
            <w:rFonts w:ascii="Arial" w:hAnsi="Arial" w:cs="Arial"/>
            <w:lang w:val="es-ES_tradnl"/>
          </w:rPr>
          <w:t>–c</w:t>
        </w:r>
      </w:ins>
      <w:del w:id="10" w:author="Microsoft Office User" w:date="2019-09-02T00:31:00Z">
        <w:r w:rsidR="00531359" w:rsidDel="000D28D9">
          <w:rPr>
            <w:rFonts w:ascii="Arial" w:hAnsi="Arial" w:cs="Arial"/>
            <w:lang w:val="es-ES_tradnl"/>
          </w:rPr>
          <w:delText>c</w:delText>
        </w:r>
      </w:del>
      <w:r w:rsidR="00531359">
        <w:rPr>
          <w:rFonts w:ascii="Arial" w:hAnsi="Arial" w:cs="Arial"/>
          <w:lang w:val="es-ES_tradnl"/>
        </w:rPr>
        <w:t>uando existe una Misión de ONU</w:t>
      </w:r>
      <w:ins w:id="11" w:author="Microsoft Office User" w:date="2019-09-02T00:31:00Z">
        <w:r w:rsidR="000D28D9">
          <w:rPr>
            <w:rFonts w:ascii="Arial" w:hAnsi="Arial" w:cs="Arial"/>
            <w:lang w:val="es-ES_tradnl"/>
          </w:rPr>
          <w:t>—</w:t>
        </w:r>
      </w:ins>
      <w:ins w:id="12" w:author="Microsoft Office User" w:date="2019-09-02T00:32:00Z">
        <w:r w:rsidR="00FB43E0">
          <w:rPr>
            <w:rFonts w:ascii="Arial" w:hAnsi="Arial" w:cs="Arial"/>
            <w:lang w:val="es-ES_tradnl"/>
          </w:rPr>
          <w:t xml:space="preserve"> </w:t>
        </w:r>
      </w:ins>
      <w:del w:id="13" w:author="Microsoft Office User" w:date="2019-09-02T00:31:00Z">
        <w:r w:rsidR="009D28CF" w:rsidRPr="00521A48" w:rsidDel="000D28D9">
          <w:rPr>
            <w:rFonts w:ascii="Arial" w:hAnsi="Arial" w:cs="Arial"/>
            <w:lang w:val="es-ES_tradnl"/>
          </w:rPr>
          <w:delText xml:space="preserve">, </w:delText>
        </w:r>
      </w:del>
      <w:r w:rsidR="009D28CF" w:rsidRPr="00521A48">
        <w:rPr>
          <w:rFonts w:ascii="Arial" w:hAnsi="Arial" w:cs="Arial"/>
          <w:lang w:val="es-ES_tradnl"/>
        </w:rPr>
        <w:t>a la Sociedad Civil</w:t>
      </w:r>
      <w:r w:rsidR="00F427FB" w:rsidRPr="00521A48">
        <w:rPr>
          <w:rFonts w:ascii="Arial" w:hAnsi="Arial" w:cs="Arial"/>
          <w:lang w:val="es-ES_tradnl"/>
        </w:rPr>
        <w:t xml:space="preserve"> </w:t>
      </w:r>
      <w:r w:rsidR="009D28CF" w:rsidRPr="00521A48">
        <w:rPr>
          <w:rFonts w:ascii="Arial" w:hAnsi="Arial" w:cs="Arial"/>
          <w:lang w:val="es-ES_tradnl"/>
        </w:rPr>
        <w:t xml:space="preserve">y </w:t>
      </w:r>
      <w:r w:rsidR="00F427FB" w:rsidRPr="00521A48">
        <w:rPr>
          <w:rFonts w:ascii="Arial" w:hAnsi="Arial" w:cs="Arial"/>
          <w:lang w:val="es-ES_tradnl"/>
        </w:rPr>
        <w:t>a comunidades donde la incidencia del crimen es alta, para discutir la mejor manera de implementar iniciativas de Estado-de-Derecho</w:t>
      </w:r>
      <w:r w:rsidR="006B79B9" w:rsidRPr="00521A48">
        <w:rPr>
          <w:rFonts w:ascii="Arial" w:hAnsi="Arial" w:cs="Arial"/>
          <w:lang w:val="es-ES_tradnl"/>
        </w:rPr>
        <w:t xml:space="preserve"> e involucrar a la policía en la comunidad</w:t>
      </w:r>
      <w:r w:rsidR="00F427FB" w:rsidRPr="00521A48">
        <w:rPr>
          <w:rFonts w:ascii="Arial" w:hAnsi="Arial" w:cs="Arial"/>
          <w:lang w:val="es-ES_tradnl"/>
        </w:rPr>
        <w:t xml:space="preserve">. </w:t>
      </w:r>
    </w:p>
    <w:p w14:paraId="0399E1A7" w14:textId="77777777" w:rsidR="00F427FB" w:rsidRPr="00521A48" w:rsidRDefault="00F427FB" w:rsidP="007E1B1F">
      <w:pPr>
        <w:jc w:val="both"/>
        <w:rPr>
          <w:rFonts w:ascii="Arial" w:hAnsi="Arial" w:cs="Arial"/>
          <w:lang w:val="es-ES_tradnl"/>
        </w:rPr>
      </w:pPr>
    </w:p>
    <w:p w14:paraId="41726A42" w14:textId="320EB02F" w:rsidR="00CE66B0" w:rsidRPr="00521A48" w:rsidRDefault="00C839F1" w:rsidP="007E1B1F">
      <w:pPr>
        <w:jc w:val="both"/>
        <w:rPr>
          <w:rFonts w:ascii="Arial" w:hAnsi="Arial" w:cs="Arial"/>
          <w:lang w:val="es-ES_tradnl"/>
        </w:rPr>
      </w:pPr>
      <w:r w:rsidRPr="00521A48">
        <w:rPr>
          <w:rFonts w:ascii="Arial" w:hAnsi="Arial" w:cs="Arial"/>
          <w:lang w:val="es-ES_tradnl"/>
        </w:rPr>
        <w:t xml:space="preserve">Eccopoli trabaja de la siguiente manera: </w:t>
      </w:r>
      <w:r w:rsidR="00F427FB" w:rsidRPr="00521A48">
        <w:rPr>
          <w:rFonts w:ascii="Arial" w:hAnsi="Arial" w:cs="Arial"/>
          <w:lang w:val="es-ES_tradnl"/>
        </w:rPr>
        <w:t>Primero, cuestiones de importancia son definidas con la ayuda de las comunidades, y una vez que las cuestiones que requieren una intervención son identificadas, Eccopoli a través de la asignación y distribución de diferentes fuentes de financiamientos, interviene y desarrolla proyectos para ayudar a la comunidad en cuestión a resolver su problema. Ejemplos de esto son: Comunidades haitianas batallando con fondos insuficientes para</w:t>
      </w:r>
      <w:r w:rsidRPr="00521A48">
        <w:rPr>
          <w:rFonts w:ascii="Arial" w:hAnsi="Arial" w:cs="Arial"/>
          <w:lang w:val="es-ES_tradnl"/>
        </w:rPr>
        <w:t xml:space="preserve"> que</w:t>
      </w:r>
      <w:r w:rsidR="00521A48" w:rsidRPr="00521A48">
        <w:rPr>
          <w:rFonts w:ascii="Arial" w:hAnsi="Arial" w:cs="Arial"/>
          <w:lang w:val="es-ES_tradnl"/>
        </w:rPr>
        <w:t xml:space="preserve"> el Estado de Derecho sea eficaz</w:t>
      </w:r>
      <w:ins w:id="14" w:author="Microsoft Office User" w:date="2019-09-02T00:37:00Z">
        <w:r w:rsidR="00FB43E0">
          <w:rPr>
            <w:rFonts w:ascii="Arial" w:hAnsi="Arial" w:cs="Arial"/>
            <w:lang w:val="es-ES_tradnl"/>
          </w:rPr>
          <w:t xml:space="preserve">, por ejemplo </w:t>
        </w:r>
      </w:ins>
      <w:ins w:id="15" w:author="Microsoft Office User" w:date="2019-09-02T00:38:00Z">
        <w:r w:rsidR="00FB43E0">
          <w:rPr>
            <w:rFonts w:ascii="Arial" w:hAnsi="Arial" w:cs="Arial"/>
            <w:lang w:val="es-ES_tradnl"/>
          </w:rPr>
          <w:t xml:space="preserve">la </w:t>
        </w:r>
      </w:ins>
      <w:ins w:id="16" w:author="Microsoft Office User" w:date="2019-09-02T00:37:00Z">
        <w:r w:rsidR="00FB43E0">
          <w:rPr>
            <w:rFonts w:ascii="Arial" w:hAnsi="Arial" w:cs="Arial"/>
            <w:lang w:val="es-ES_tradnl"/>
          </w:rPr>
          <w:t>carencia de estaciones de policía</w:t>
        </w:r>
      </w:ins>
      <w:ins w:id="17" w:author="Microsoft Office User" w:date="2019-09-02T00:38:00Z">
        <w:r w:rsidR="00FB43E0">
          <w:rPr>
            <w:rFonts w:ascii="Arial" w:hAnsi="Arial" w:cs="Arial"/>
            <w:lang w:val="es-ES_tradnl"/>
          </w:rPr>
          <w:t>;</w:t>
        </w:r>
      </w:ins>
      <w:del w:id="18" w:author="Microsoft Office User" w:date="2019-09-02T00:38:00Z">
        <w:r w:rsidRPr="00521A48" w:rsidDel="00FB43E0">
          <w:rPr>
            <w:rFonts w:ascii="Arial" w:hAnsi="Arial" w:cs="Arial"/>
            <w:lang w:val="es-ES_tradnl"/>
          </w:rPr>
          <w:delText>,</w:delText>
        </w:r>
      </w:del>
      <w:r w:rsidRPr="00521A48">
        <w:rPr>
          <w:rFonts w:ascii="Arial" w:hAnsi="Arial" w:cs="Arial"/>
          <w:lang w:val="es-ES_tradnl"/>
        </w:rPr>
        <w:t xml:space="preserve"> </w:t>
      </w:r>
      <w:del w:id="19" w:author="Microsoft Office User" w:date="2019-09-02T00:39:00Z">
        <w:r w:rsidRPr="00521A48" w:rsidDel="00FB43E0">
          <w:rPr>
            <w:rFonts w:ascii="Arial" w:hAnsi="Arial" w:cs="Arial"/>
            <w:lang w:val="es-ES_tradnl"/>
          </w:rPr>
          <w:delText xml:space="preserve">fondos insuficientes para que la </w:delText>
        </w:r>
        <w:r w:rsidR="00BC1882" w:rsidDel="00FB43E0">
          <w:rPr>
            <w:rFonts w:ascii="Arial" w:hAnsi="Arial" w:cs="Arial"/>
            <w:lang w:val="es-ES_tradnl"/>
          </w:rPr>
          <w:delText>V</w:delText>
        </w:r>
        <w:r w:rsidRPr="00521A48" w:rsidDel="00FB43E0">
          <w:rPr>
            <w:rFonts w:ascii="Arial" w:hAnsi="Arial" w:cs="Arial"/>
            <w:lang w:val="es-ES_tradnl"/>
          </w:rPr>
          <w:delText>iolencia de</w:delText>
        </w:r>
      </w:del>
      <w:ins w:id="20" w:author="Microsoft Office User" w:date="2019-09-02T00:39:00Z">
        <w:r w:rsidR="00FB43E0">
          <w:rPr>
            <w:rFonts w:ascii="Arial" w:hAnsi="Arial" w:cs="Arial"/>
            <w:lang w:val="es-ES_tradnl"/>
          </w:rPr>
          <w:t>carencia de equidad de</w:t>
        </w:r>
      </w:ins>
      <w:r w:rsidRPr="00521A48">
        <w:rPr>
          <w:rFonts w:ascii="Arial" w:hAnsi="Arial" w:cs="Arial"/>
          <w:lang w:val="es-ES_tradnl"/>
        </w:rPr>
        <w:t xml:space="preserve"> </w:t>
      </w:r>
      <w:r w:rsidR="00BC1882">
        <w:rPr>
          <w:rFonts w:ascii="Arial" w:hAnsi="Arial" w:cs="Arial"/>
          <w:lang w:val="es-ES_tradnl"/>
        </w:rPr>
        <w:t>Gé</w:t>
      </w:r>
      <w:r w:rsidRPr="00521A48">
        <w:rPr>
          <w:rFonts w:ascii="Arial" w:hAnsi="Arial" w:cs="Arial"/>
          <w:lang w:val="es-ES_tradnl"/>
        </w:rPr>
        <w:t>nero</w:t>
      </w:r>
      <w:ins w:id="21" w:author="Microsoft Office User" w:date="2019-09-02T00:39:00Z">
        <w:r w:rsidR="00FB43E0">
          <w:rPr>
            <w:rFonts w:ascii="Arial" w:hAnsi="Arial" w:cs="Arial"/>
            <w:lang w:val="es-ES_tradnl"/>
          </w:rPr>
          <w:t xml:space="preserve"> en diferentes sectores</w:t>
        </w:r>
      </w:ins>
      <w:del w:id="22" w:author="Microsoft Office User" w:date="2019-09-02T00:39:00Z">
        <w:r w:rsidRPr="00521A48" w:rsidDel="00FB43E0">
          <w:rPr>
            <w:rFonts w:ascii="Arial" w:hAnsi="Arial" w:cs="Arial"/>
            <w:lang w:val="es-ES_tradnl"/>
          </w:rPr>
          <w:delText xml:space="preserve"> se termine</w:delText>
        </w:r>
      </w:del>
      <w:r w:rsidRPr="00521A48">
        <w:rPr>
          <w:rFonts w:ascii="Arial" w:hAnsi="Arial" w:cs="Arial"/>
          <w:lang w:val="es-ES_tradnl"/>
        </w:rPr>
        <w:t xml:space="preserve">, y </w:t>
      </w:r>
      <w:ins w:id="23" w:author="Microsoft Office User" w:date="2019-09-02T00:40:00Z">
        <w:r w:rsidR="00FB43E0">
          <w:rPr>
            <w:rFonts w:ascii="Arial" w:hAnsi="Arial" w:cs="Arial"/>
            <w:lang w:val="es-ES_tradnl"/>
          </w:rPr>
          <w:t xml:space="preserve">la </w:t>
        </w:r>
      </w:ins>
      <w:del w:id="24" w:author="Microsoft Office User" w:date="2019-09-02T00:39:00Z">
        <w:r w:rsidRPr="00521A48" w:rsidDel="00FB43E0">
          <w:rPr>
            <w:rFonts w:ascii="Arial" w:hAnsi="Arial" w:cs="Arial"/>
            <w:lang w:val="es-ES_tradnl"/>
          </w:rPr>
          <w:delText>fondos insuficientes</w:delText>
        </w:r>
        <w:r w:rsidR="00F427FB" w:rsidRPr="00521A48" w:rsidDel="00FB43E0">
          <w:rPr>
            <w:rFonts w:ascii="Arial" w:hAnsi="Arial" w:cs="Arial"/>
            <w:lang w:val="es-ES_tradnl"/>
          </w:rPr>
          <w:delText xml:space="preserve"> </w:delText>
        </w:r>
        <w:r w:rsidRPr="00521A48" w:rsidDel="00FB43E0">
          <w:rPr>
            <w:rFonts w:ascii="Arial" w:hAnsi="Arial" w:cs="Arial"/>
            <w:lang w:val="es-ES_tradnl"/>
          </w:rPr>
          <w:delText xml:space="preserve">para </w:delText>
        </w:r>
        <w:r w:rsidR="00521A48" w:rsidRPr="00521A48" w:rsidDel="00FB43E0">
          <w:rPr>
            <w:rFonts w:ascii="Arial" w:hAnsi="Arial" w:cs="Arial"/>
            <w:lang w:val="es-ES_tradnl"/>
          </w:rPr>
          <w:delText>proyectos ambientales</w:delText>
        </w:r>
      </w:del>
      <w:ins w:id="25" w:author="Microsoft Office User" w:date="2019-09-02T00:39:00Z">
        <w:r w:rsidR="00FB43E0">
          <w:rPr>
            <w:rFonts w:ascii="Arial" w:hAnsi="Arial" w:cs="Arial"/>
            <w:lang w:val="es-ES_tradnl"/>
          </w:rPr>
          <w:t xml:space="preserve">carencia de agua potable y </w:t>
        </w:r>
      </w:ins>
      <w:ins w:id="26" w:author="Microsoft Office User" w:date="2019-09-02T00:40:00Z">
        <w:r w:rsidR="00FB43E0">
          <w:rPr>
            <w:rFonts w:ascii="Arial" w:hAnsi="Arial" w:cs="Arial"/>
            <w:lang w:val="es-ES_tradnl"/>
          </w:rPr>
          <w:t xml:space="preserve">de </w:t>
        </w:r>
      </w:ins>
      <w:ins w:id="27" w:author="Microsoft Office User" w:date="2019-09-02T00:39:00Z">
        <w:r w:rsidR="00FB43E0">
          <w:rPr>
            <w:rFonts w:ascii="Arial" w:hAnsi="Arial" w:cs="Arial"/>
            <w:lang w:val="es-ES_tradnl"/>
          </w:rPr>
          <w:t>electricidad</w:t>
        </w:r>
      </w:ins>
      <w:r w:rsidR="00521A48" w:rsidRPr="00521A48">
        <w:rPr>
          <w:rFonts w:ascii="Arial" w:hAnsi="Arial" w:cs="Arial"/>
          <w:lang w:val="es-ES_tradnl"/>
        </w:rPr>
        <w:t>.</w:t>
      </w:r>
    </w:p>
    <w:p w14:paraId="5D632E5B" w14:textId="77777777" w:rsidR="00D315F7" w:rsidRPr="00521A48" w:rsidRDefault="00D315F7" w:rsidP="007E1B1F">
      <w:pPr>
        <w:jc w:val="both"/>
        <w:rPr>
          <w:rFonts w:ascii="Arial" w:hAnsi="Arial" w:cs="Arial"/>
          <w:lang w:val="es-ES_tradnl"/>
        </w:rPr>
      </w:pPr>
    </w:p>
    <w:p w14:paraId="40F644BB" w14:textId="58F4CD9A" w:rsidR="00D315F7" w:rsidRDefault="00D315F7" w:rsidP="007E1B1F">
      <w:pPr>
        <w:jc w:val="both"/>
        <w:rPr>
          <w:rFonts w:ascii="Arial" w:hAnsi="Arial" w:cs="Arial"/>
          <w:lang w:val="es-ES_tradnl"/>
        </w:rPr>
      </w:pPr>
      <w:r w:rsidRPr="00521A48">
        <w:rPr>
          <w:rFonts w:ascii="Arial" w:hAnsi="Arial" w:cs="Arial"/>
          <w:lang w:val="es-ES_tradnl"/>
        </w:rPr>
        <w:t xml:space="preserve">Eccopoli también </w:t>
      </w:r>
      <w:del w:id="28" w:author="Microsoft Office User" w:date="2019-09-02T00:41:00Z">
        <w:r w:rsidRPr="00521A48" w:rsidDel="006F2C0C">
          <w:rPr>
            <w:rFonts w:ascii="Arial" w:hAnsi="Arial" w:cs="Arial"/>
            <w:lang w:val="es-ES_tradnl"/>
          </w:rPr>
          <w:delText>apoya las</w:delText>
        </w:r>
      </w:del>
      <w:ins w:id="29" w:author="Microsoft Office User" w:date="2019-09-02T00:41:00Z">
        <w:r w:rsidR="00E54918">
          <w:rPr>
            <w:rFonts w:ascii="Arial" w:hAnsi="Arial" w:cs="Arial"/>
            <w:lang w:val="es-ES_tradnl"/>
          </w:rPr>
          <w:t xml:space="preserve">toma como marco de </w:t>
        </w:r>
      </w:ins>
      <w:ins w:id="30" w:author="Microsoft Office User" w:date="2019-09-02T00:51:00Z">
        <w:r w:rsidR="00E54918">
          <w:rPr>
            <w:rFonts w:ascii="Arial" w:hAnsi="Arial" w:cs="Arial"/>
            <w:lang w:val="es-ES_tradnl"/>
          </w:rPr>
          <w:t>acción</w:t>
        </w:r>
      </w:ins>
      <w:bookmarkStart w:id="31" w:name="_GoBack"/>
      <w:bookmarkEnd w:id="31"/>
      <w:ins w:id="32" w:author="Microsoft Office User" w:date="2019-09-02T00:41:00Z">
        <w:r w:rsidR="006F2C0C">
          <w:rPr>
            <w:rFonts w:ascii="Arial" w:hAnsi="Arial" w:cs="Arial"/>
            <w:lang w:val="es-ES_tradnl"/>
          </w:rPr>
          <w:t xml:space="preserve"> las</w:t>
        </w:r>
      </w:ins>
      <w:r w:rsidRPr="00521A48">
        <w:rPr>
          <w:rFonts w:ascii="Arial" w:hAnsi="Arial" w:cs="Arial"/>
          <w:lang w:val="es-ES_tradnl"/>
        </w:rPr>
        <w:t xml:space="preserve"> </w:t>
      </w:r>
      <w:r w:rsidR="003F0351">
        <w:rPr>
          <w:rFonts w:ascii="Arial" w:hAnsi="Arial" w:cs="Arial"/>
          <w:lang w:val="es-ES_tradnl"/>
        </w:rPr>
        <w:t xml:space="preserve">nuevas </w:t>
      </w:r>
      <w:r w:rsidRPr="00521A48">
        <w:rPr>
          <w:rFonts w:ascii="Arial" w:hAnsi="Arial" w:cs="Arial"/>
          <w:lang w:val="es-ES_tradnl"/>
        </w:rPr>
        <w:t xml:space="preserve">Metas de Desarrollo Sustentable (MDS) de las Naciones Unidas para el 2030. El objetivo de la ONG es el implementar un proyecto dentro de los diecisiete (17) MDS cada año hasta el 2030. Eccopoli esta luchando para ser un actor importante y para actuar como un catalizador para el cambio al priorizar los MDS, tomando el marco que estos proponen en su estructura. </w:t>
      </w:r>
    </w:p>
    <w:p w14:paraId="750292CA" w14:textId="77777777" w:rsidR="008D6DD2" w:rsidRDefault="008D6DD2" w:rsidP="007E1B1F">
      <w:pPr>
        <w:jc w:val="both"/>
        <w:rPr>
          <w:rFonts w:ascii="Arial" w:hAnsi="Arial" w:cs="Arial"/>
          <w:lang w:val="es-ES_tradnl"/>
        </w:rPr>
      </w:pPr>
    </w:p>
    <w:p w14:paraId="7EC64D1C" w14:textId="1CEABD28" w:rsidR="008D6DD2" w:rsidRPr="00521A48" w:rsidRDefault="008D6DD2" w:rsidP="007E1B1F">
      <w:pPr>
        <w:jc w:val="both"/>
        <w:rPr>
          <w:rFonts w:ascii="Arial" w:hAnsi="Arial" w:cs="Arial"/>
          <w:lang w:val="es-ES_tradnl"/>
        </w:rPr>
      </w:pPr>
      <w:r>
        <w:rPr>
          <w:rFonts w:ascii="Arial" w:hAnsi="Arial" w:cs="Arial"/>
          <w:lang w:val="es-ES_tradnl"/>
        </w:rPr>
        <w:t xml:space="preserve">  </w:t>
      </w:r>
    </w:p>
    <w:sectPr w:rsidR="008D6DD2" w:rsidRPr="00521A48" w:rsidSect="009C0CD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trackRevision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56"/>
    <w:rsid w:val="000D28D9"/>
    <w:rsid w:val="00237673"/>
    <w:rsid w:val="003F0351"/>
    <w:rsid w:val="004F7D87"/>
    <w:rsid w:val="00521A48"/>
    <w:rsid w:val="00531359"/>
    <w:rsid w:val="005C7349"/>
    <w:rsid w:val="00687E87"/>
    <w:rsid w:val="006B79B9"/>
    <w:rsid w:val="006F2C0C"/>
    <w:rsid w:val="007E1B1F"/>
    <w:rsid w:val="008D6DD2"/>
    <w:rsid w:val="009C0CD0"/>
    <w:rsid w:val="009D28CF"/>
    <w:rsid w:val="00AA7108"/>
    <w:rsid w:val="00BC1882"/>
    <w:rsid w:val="00C839F1"/>
    <w:rsid w:val="00CD62E1"/>
    <w:rsid w:val="00CE66B0"/>
    <w:rsid w:val="00D25316"/>
    <w:rsid w:val="00D315F7"/>
    <w:rsid w:val="00E54918"/>
    <w:rsid w:val="00EA2B56"/>
    <w:rsid w:val="00F27005"/>
    <w:rsid w:val="00F427FB"/>
    <w:rsid w:val="00FB4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F447A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3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73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433</Words>
  <Characters>2471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Microsoft Office User</cp:lastModifiedBy>
  <cp:revision>9</cp:revision>
  <dcterms:created xsi:type="dcterms:W3CDTF">2018-08-23T17:02:00Z</dcterms:created>
  <dcterms:modified xsi:type="dcterms:W3CDTF">2019-09-02T04:51:00Z</dcterms:modified>
</cp:coreProperties>
</file>